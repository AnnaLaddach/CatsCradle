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Capturing ENS cell and gene clusters in a Cat's Cradle</w:t>
      </w:r>
    </w:p>
    <w:p>
      <w:pPr>
        <w:pStyle w:val="Normal"/>
        <w:bidi w:val="0"/>
        <w:jc w:val="left"/>
        <w:rPr/>
      </w:pPr>
      <w:r>
        <w:rPr/>
        <w:t>Tiffany Heanue*</w:t>
      </w:r>
      <w:ins w:id="0" w:author="Unknown Author" w:date="2021-12-13T12:24:28Z">
        <w:r>
          <w:rPr>
            <w:rFonts w:eastAsia="Liberation Serif" w:cs="Liberation Serif" w:ascii="Liberation Serif" w:hAnsi="Liberation Serif"/>
          </w:rPr>
          <w:t>†</w:t>
        </w:r>
      </w:ins>
      <w:r>
        <w:rPr/>
        <w:t>, Anna Laddach*</w:t>
      </w:r>
      <w:ins w:id="1" w:author="Unknown Author" w:date="2021-12-13T12:24:41Z">
        <w:r>
          <w:rPr>
            <w:rFonts w:eastAsia="Liberation Serif" w:cs="Liberation Serif" w:ascii="Liberation Serif" w:hAnsi="Liberation Serif"/>
          </w:rPr>
          <w:t>†</w:t>
        </w:r>
      </w:ins>
      <w:r>
        <w:rPr/>
        <w:t>, Vassilis Pachnis*</w:t>
      </w:r>
      <w:ins w:id="2" w:author="Unknown Author" w:date="2021-12-13T12:24:46Z">
        <w:r>
          <w:rPr>
            <w:rFonts w:eastAsia="Liberation Serif" w:cs="Liberation Serif" w:ascii="Liberation Serif" w:hAnsi="Liberation Serif"/>
          </w:rPr>
          <w:t>†</w:t>
        </w:r>
      </w:ins>
      <w:r>
        <w:rPr/>
        <w:t>, Franze Progatzky*</w:t>
      </w:r>
      <w:ins w:id="3" w:author="Unknown Author" w:date="2021-12-13T12:24:52Z">
        <w:r>
          <w:rPr>
            <w:rFonts w:eastAsia="Liberation Serif" w:cs="Liberation Serif" w:ascii="Liberation Serif" w:hAnsi="Liberation Serif"/>
          </w:rPr>
          <w:t>†</w:t>
        </w:r>
      </w:ins>
      <w:r>
        <w:rPr/>
        <w:t>,</w:t>
      </w:r>
    </w:p>
    <w:p>
      <w:pPr>
        <w:pStyle w:val="Normal"/>
        <w:bidi w:val="0"/>
        <w:jc w:val="left"/>
        <w:rPr/>
      </w:pPr>
      <w:r>
        <w:rPr/>
        <w:t>Michael Shapiro*</w:t>
      </w:r>
    </w:p>
    <w:p>
      <w:pPr>
        <w:pStyle w:val="Normal"/>
        <w:bidi w:val="0"/>
        <w:jc w:val="left"/>
        <w:rPr/>
      </w:pPr>
      <w:ins w:id="5" w:author="Unknown Author" w:date="2021-12-13T12:16:16Z">
        <w:r>
          <w:rPr/>
        </w:r>
      </w:ins>
    </w:p>
    <w:p>
      <w:pPr>
        <w:pStyle w:val="Normal"/>
        <w:suppressAutoHyphens w:val="false"/>
        <w:bidi w:val="0"/>
        <w:jc w:val="both"/>
        <w:rPr>
          <w:rFonts w:ascii="Times New Roman" w:hAnsi="Times New Roman" w:eastAsia="Times New Roman" w:cs="Times New Roman"/>
          <w:kern w:val="0"/>
          <w:lang w:eastAsia="en-GB" w:bidi="ar-SA"/>
          <w:ins w:id="16" w:author="Unknown Author" w:date="2021-12-13T12:18:40Z"/>
        </w:rPr>
      </w:pPr>
      <w:ins w:id="7" w:author="Unknown Author" w:date="2021-12-13T12:16:16Z">
        <w:r>
          <w:rPr>
            <w:rFonts w:eastAsia="Times New Roman" w:cs="Times New Roman" w:ascii="Times New Roman" w:hAnsi="Times New Roman"/>
            <w:kern w:val="0"/>
            <w:lang w:eastAsia="en-GB" w:bidi="ar-SA"/>
          </w:rPr>
          <w:t xml:space="preserve">Gastrointestinal physiology relies on the </w:t>
        </w:r>
      </w:ins>
      <w:ins w:id="8" w:author="Unknown Author" w:date="2021-12-13T12:16:16Z">
        <w:r>
          <w:rPr>
            <w:rFonts w:cs="Times New Roman" w:ascii="Times New Roman" w:hAnsi="Times New Roman"/>
          </w:rPr>
          <w:t xml:space="preserve">enteric nervous system (ENS), which coordinates diverse functions through </w:t>
        </w:r>
      </w:ins>
      <w:ins w:id="9" w:author="Unknown Author" w:date="2021-12-13T12:16:16Z">
        <w:r>
          <w:rPr>
            <w:rFonts w:eastAsia="Times New Roman" w:cs="Times New Roman" w:ascii="Times New Roman" w:hAnsi="Times New Roman"/>
            <w:kern w:val="0"/>
            <w:lang w:eastAsia="en-GB" w:bidi="ar-SA"/>
          </w:rPr>
          <w:t xml:space="preserve">integrated interactions with multiple cell lineages. </w:t>
        </w:r>
      </w:ins>
      <w:ins w:id="10" w:author="Unknown Author" w:date="2021-12-13T12:16:16Z">
        <w:r>
          <w:rPr>
            <w:rFonts w:cs="Times New Roman" w:ascii="Times New Roman" w:hAnsi="Times New Roman"/>
          </w:rPr>
          <w:t xml:space="preserve"> </w:t>
        </w:r>
      </w:ins>
      <w:ins w:id="11" w:author="Unknown Author" w:date="2021-12-13T12:16:16Z">
        <w:r>
          <w:rPr>
            <w:rFonts w:eastAsia="Times New Roman" w:cs="Times New Roman" w:ascii="Times New Roman" w:hAnsi="Times New Roman"/>
            <w:kern w:val="0"/>
            <w:lang w:eastAsia="en-GB" w:bidi="ar-SA"/>
          </w:rPr>
          <w:t>Miscommunication between those cellular systems has adverse effects on intestinal health leading to pathology.</w:t>
        </w:r>
      </w:ins>
      <w:ins w:id="12" w:author="Unknown Author" w:date="2021-12-13T12:19:46Z">
        <w:r>
          <w:rPr>
            <w:rFonts w:eastAsia="Times New Roman" w:cs="Times New Roman" w:ascii="Times New Roman" w:hAnsi="Times New Roman"/>
            <w:kern w:val="0"/>
            <w:lang w:eastAsia="en-GB" w:bidi="ar-SA"/>
          </w:rPr>
          <w:t xml:space="preserve">  </w:t>
        </w:r>
      </w:ins>
      <w:ins w:id="13" w:author="Unknown Author" w:date="2021-12-13T12:19:46Z">
        <w:r>
          <w:rPr>
            <w:rFonts w:eastAsia="Times New Roman" w:cs="Times New Roman" w:ascii="Times New Roman" w:hAnsi="Times New Roman"/>
            <w:kern w:val="0"/>
            <w:lang w:eastAsia="en-GB" w:bidi="ar-SA"/>
          </w:rPr>
          <w:t xml:space="preserve">Recent advances in our understanding of </w:t>
        </w:r>
      </w:ins>
      <w:ins w:id="14" w:author="Unknown Author" w:date="2021-12-13T12:20:00Z">
        <w:r>
          <w:rPr>
            <w:rFonts w:eastAsia="Times New Roman" w:cs="Times New Roman" w:ascii="Times New Roman" w:hAnsi="Times New Roman"/>
            <w:kern w:val="0"/>
            <w:lang w:eastAsia="en-GB" w:bidi="ar-SA"/>
          </w:rPr>
          <w:t>ENS development, function and dysfunction</w:t>
        </w:r>
      </w:ins>
      <w:ins w:id="15" w:author="Unknown Author" w:date="2021-12-13T12:21:18Z">
        <w:r>
          <w:rPr>
            <w:rFonts w:eastAsia="Times New Roman" w:cs="Times New Roman" w:ascii="Times New Roman" w:hAnsi="Times New Roman"/>
            <w:kern w:val="0"/>
            <w:lang w:eastAsia="en-GB" w:bidi="ar-SA"/>
          </w:rPr>
          <w:t xml:space="preserve"> have relied on analysis of single cell (SC) data sets.</w:t>
        </w:r>
      </w:ins>
    </w:p>
    <w:p>
      <w:pPr>
        <w:pStyle w:val="Normal"/>
        <w:suppressAutoHyphens w:val="false"/>
        <w:bidi w:val="0"/>
        <w:jc w:val="both"/>
        <w:rPr>
          <w:rFonts w:ascii="Times New Roman" w:hAnsi="Times New Roman" w:eastAsia="Times New Roman" w:cs="Times New Roman"/>
          <w:kern w:val="0"/>
          <w:lang w:eastAsia="en-GB" w:bidi="ar-SA"/>
        </w:rPr>
      </w:pPr>
      <w:r>
        <w:rPr/>
      </w:r>
    </w:p>
    <w:p>
      <w:pPr>
        <w:pStyle w:val="Normal"/>
        <w:bidi w:val="0"/>
        <w:jc w:val="left"/>
        <w:rPr/>
      </w:pPr>
      <w:r>
        <w:rPr/>
      </w:r>
    </w:p>
    <w:p>
      <w:pPr>
        <w:pStyle w:val="Normal"/>
        <w:bidi w:val="0"/>
        <w:jc w:val="left"/>
        <w:rPr/>
      </w:pPr>
      <w:r>
        <w:rPr/>
        <w:t xml:space="preserve">In a typical Seurat analysis of a </w:t>
      </w:r>
      <w:ins w:id="17" w:author="Unknown Author" w:date="2021-12-13T12:21:58Z">
        <w:r>
          <w:rPr/>
          <w:t>SC</w:t>
        </w:r>
      </w:ins>
      <w:ins w:id="18" w:author="Unknown Author" w:date="2021-12-13T12:22:00Z">
        <w:r>
          <w:rPr/>
          <w:t xml:space="preserve"> </w:t>
        </w:r>
      </w:ins>
      <w:del w:id="19" w:author="Unknown Author" w:date="2021-12-13T12:21:58Z">
        <w:r>
          <w:rPr/>
          <w:delText>single cell</w:delText>
        </w:r>
      </w:del>
      <w:r>
        <w:rPr/>
        <w:t xml:space="preserve"> data set we analyse a gene expression matrix where the  rows are genes and columns are cells.  The Louvain algorithm then clusters cells into cell types and tools such as UMAP and tSNE allow us to see these cell clusters spread out in two dimensions.  In a novel analysis, we transpose this expression matrix allowing us to cluster genes and visualise these gene clusters in two dimensions.  These gene clusters reveal sets of genes cooperating to carry out particular functions.  In addition, we are able to query the relationship between gene clusters and cell clusters and display this as a bipartite graph.  This allows us to investigate which cell clusters up-regulate which gene clusters thereby revealing common functionality between distinct cell types.</w:t>
      </w:r>
    </w:p>
    <w:p>
      <w:pPr>
        <w:pStyle w:val="Normal"/>
        <w:bidi w:val="0"/>
        <w:jc w:val="left"/>
        <w:rPr/>
      </w:pPr>
      <w:ins w:id="21" w:author="Unknown Author" w:date="2021-12-13T12:27:31Z">
        <w:r>
          <w:rPr/>
        </w:r>
      </w:ins>
    </w:p>
    <w:p>
      <w:pPr>
        <w:pStyle w:val="Normal"/>
        <w:bidi w:val="0"/>
        <w:jc w:val="left"/>
        <w:rPr/>
      </w:pPr>
      <w:ins w:id="23" w:author="Unknown Author" w:date="2021-12-13T12:27:31Z">
        <w:r>
          <w:rPr/>
          <w:t>To date we have analysed two SC data sets</w:t>
        </w:r>
      </w:ins>
      <w:ins w:id="24" w:author="Unknown Author" w:date="2021-12-13T12:28:44Z">
        <w:r>
          <w:rPr/>
          <w:t xml:space="preserve"> and annotated the resulting gene cl</w:t>
        </w:r>
      </w:ins>
      <w:ins w:id="25" w:author="Unknown Author" w:date="2021-12-13T12:29:00Z">
        <w:r>
          <w:rPr/>
          <w:t>usters by hand.  In both cases these have resulted in a mix of gene clusters</w:t>
        </w:r>
      </w:ins>
      <w:ins w:id="26" w:author="Unknown Author" w:date="2021-12-13T12:30:03Z">
        <w:r>
          <w:rPr/>
          <w:t xml:space="preserve"> which represent functions we recognize (e.g., cell cycle, </w:t>
        </w:r>
      </w:ins>
      <w:ins w:id="27" w:author="Unknown Author" w:date="2021-12-13T12:31:29Z">
        <w:r>
          <w:rPr/>
          <w:t>innate immune activation,</w:t>
        </w:r>
      </w:ins>
      <w:ins w:id="28" w:author="Unknown Author" w:date="2021-12-13T12:33:17Z">
        <w:r>
          <w:rPr/>
          <w:t xml:space="preserve"> glia / neurogenic genes, etc.) and gene sets whose function we have not yet deter</w:t>
        </w:r>
      </w:ins>
      <w:ins w:id="29" w:author="Unknown Author" w:date="2021-12-13T12:34:00Z">
        <w:r>
          <w:rPr/>
          <w:t>mined.  Interestingly, gene sets of known function also contain genes not previously assigned to this function</w:t>
        </w:r>
      </w:ins>
      <w:ins w:id="30" w:author="Unknown Author" w:date="2021-12-13T12:35:02Z">
        <w:r>
          <w:rPr/>
          <w:t>, thereby generating (perhaps) testable hypotheses.  As a positive control, we note that I</w:t>
        </w:r>
      </w:ins>
      <w:ins w:id="31" w:author="Unknown Author" w:date="2021-12-13T12:36:01Z">
        <w:r>
          <w:rPr/>
          <w:t>fng response genes cluster very tightly in one of our gene UMAPs.</w:t>
        </w:r>
      </w:ins>
    </w:p>
    <w:p>
      <w:pPr>
        <w:pStyle w:val="Normal"/>
        <w:bidi w:val="0"/>
        <w:jc w:val="left"/>
        <w:rPr/>
      </w:pPr>
      <w:ins w:id="33" w:author="Unknown Author" w:date="2021-12-13T12:36:01Z">
        <w:r>
          <w:rPr/>
        </w:r>
      </w:ins>
    </w:p>
    <w:p>
      <w:pPr>
        <w:pStyle w:val="Normal"/>
        <w:bidi w:val="0"/>
        <w:jc w:val="left"/>
        <w:rPr/>
      </w:pPr>
      <w:ins w:id="35" w:author="Unknown Author" w:date="2021-12-13T12:36:01Z">
        <w:r>
          <w:rPr/>
          <w:t>Examining up-regulation of gene clusters in cell clusters reveals relationships between particular cell clusters, e.g., our TCells1 and TCells2 clusters share upregulation of our gene cluster 11, while our gene cluster 9 is upregulated in only one of these and neither of these is upregulated in our TCells3, thus validating our choices in cell-clustering.</w:t>
        </w:r>
      </w:ins>
    </w:p>
    <w:p>
      <w:pPr>
        <w:pStyle w:val="Normal"/>
        <w:bidi w:val="0"/>
        <w:jc w:val="left"/>
        <w:rPr/>
      </w:pPr>
      <w:ins w:id="37" w:author="Unknown Author" w:date="2021-12-13T12:36:01Z">
        <w:r>
          <w:rPr/>
        </w:r>
      </w:ins>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These people are all stars!</w:t>
      </w:r>
    </w:p>
    <w:p>
      <w:pPr>
        <w:pStyle w:val="Normal"/>
        <w:bidi w:val="0"/>
        <w:jc w:val="left"/>
        <w:rPr/>
      </w:pPr>
      <w:ins w:id="40" w:author="Unknown Author" w:date="2021-12-13T12:25:00Z">
        <w:r>
          <w:rPr>
            <w:rFonts w:eastAsia="Liberation Serif" w:cs="Liberation Serif" w:ascii="Liberation Serif" w:hAnsi="Liberation Serif"/>
          </w:rPr>
          <w:t xml:space="preserve">† </w:t>
        </w:r>
      </w:ins>
      <w:ins w:id="41" w:author="Unknown Author" w:date="2021-12-13T12:25:00Z">
        <w:r>
          <w:rPr>
            <w:rFonts w:eastAsia="Liberation Serif" w:cs="Liberation Serif" w:ascii="Liberation Serif" w:hAnsi="Liberation Serif"/>
          </w:rPr>
          <w:t>These people are all cross with the last author.</w:t>
        </w:r>
      </w:ins>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20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LibreOffice/7.1.7.2$Linux_X86_64 LibreOffice_project/10$Build-2</Application>
  <AppVersion>15.0000</AppVersion>
  <Pages>1</Pages>
  <Words>369</Words>
  <Characters>2007</Characters>
  <CharactersWithSpaces>2379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2021-12-08T14:22:33Z</dcterms:created>
  <dc:creator/>
  <dc:description/>
  <dc:language>en-GB</dc:language>
  <cp:lastModifiedBy/>
  <dcterms:modified xsi:type="dcterms:W3CDTF">2021-12-13T12:46:26Z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